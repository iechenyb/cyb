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007235" cy="1505585"/>
            <wp:effectExtent l="0" t="0" r="12065" b="18415"/>
            <wp:docPr id="1" name="图片 1" descr="8832180118820064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88321801188200642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07235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吉祥鸟瓷砖（型号：</w:t>
      </w:r>
      <w:r>
        <w:rPr>
          <w:rFonts w:hint="eastAsia"/>
          <w:lang w:val="en-US" w:eastAsia="zh-CN"/>
        </w:rPr>
        <w:t>87807）价格：41.25元/块 铺贴位置：客餐厅+卧室+过道+厨房地面+两个阳台</w:t>
      </w:r>
      <w:ins w:id="0" w:author="陈远豹" w:date="2018-07-16T14:43:25Z">
        <w:r>
          <w:rPr>
            <w:rFonts w:hint="eastAsia"/>
            <w:lang w:val="en-US" w:eastAsia="zh-CN"/>
          </w:rPr>
          <w:t>地砖</w:t>
        </w:r>
      </w:ins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233805" cy="2193925"/>
            <wp:effectExtent l="0" t="0" r="4445" b="15875"/>
            <wp:docPr id="3" name="图片 3" descr="1097535169797187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0975351697971871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33805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卫生间：品牌，贝拉维拉（型号3014A）尺寸：300x300价格：6.5元一块（就是上墙这个浅色的墙面通铺） 卫生间地面：用配套小地砖（品牌，贝拉维拉（型号3014B）尺寸：300x300 价格：6.5元一块</w:t>
      </w:r>
      <w:ins w:id="1" w:author="陈远豹" w:date="2018-07-16T14:43:33Z">
        <w:r>
          <w:rPr>
            <w:rFonts w:hint="eastAsia"/>
            <w:lang w:val="en-US" w:eastAsia="zh-CN"/>
          </w:rPr>
          <w:t>（</w:t>
        </w:r>
      </w:ins>
      <w:ins w:id="2" w:author="陈远豹" w:date="2018-07-16T14:43:37Z">
        <w:r>
          <w:rPr>
            <w:rFonts w:hint="eastAsia"/>
            <w:lang w:val="en-US" w:eastAsia="zh-CN"/>
          </w:rPr>
          <w:t>不要</w:t>
        </w:r>
      </w:ins>
      <w:ins w:id="3" w:author="陈远豹" w:date="2018-07-16T14:43:39Z">
        <w:r>
          <w:rPr>
            <w:rFonts w:hint="eastAsia"/>
            <w:lang w:val="en-US" w:eastAsia="zh-CN"/>
          </w:rPr>
          <w:t>腰线</w:t>
        </w:r>
      </w:ins>
      <w:ins w:id="4" w:author="陈远豹" w:date="2018-07-16T14:43:33Z">
        <w:r>
          <w:rPr>
            <w:rFonts w:hint="eastAsia"/>
            <w:lang w:val="en-US" w:eastAsia="zh-CN"/>
          </w:rPr>
          <w:t>）</w:t>
        </w:r>
      </w:ins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088390" cy="1935480"/>
            <wp:effectExtent l="0" t="0" r="16510" b="7620"/>
            <wp:docPr id="4" name="图片 4" descr="762260567942530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7622605679425304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8839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厨房墙面：品牌，贝拉维拉（型号63102A）（就是上墙</w:t>
      </w:r>
      <w:bookmarkStart w:id="0" w:name="_GoBack"/>
      <w:bookmarkEnd w:id="0"/>
      <w:r>
        <w:rPr>
          <w:rFonts w:hint="eastAsia"/>
          <w:lang w:val="en-US" w:eastAsia="zh-CN"/>
        </w:rPr>
        <w:t xml:space="preserve">这个白色的）尺寸：300x600 价格：7.8元一块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929130" cy="1447165"/>
            <wp:effectExtent l="0" t="0" r="13970" b="635"/>
            <wp:docPr id="5" name="图片 5" descr="759845413573616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75984541357361618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913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全屋踢脚线：型号8566，价格：5元一块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673860" cy="2975610"/>
            <wp:effectExtent l="0" t="0" r="2540" b="15240"/>
            <wp:docPr id="6" name="图片 6" descr="5730806589154959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57308065891549595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7386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全屋过门石：第一块黑色的（型号：黑金花）价格63元一块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363345" cy="1386205"/>
            <wp:effectExtent l="0" t="0" r="8255" b="4445"/>
            <wp:docPr id="2" name="图片 2" descr="850576398865113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85057639886511344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63345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两个阳台墙砖，品牌：贝拉维拉 型号：3028A 尺寸：300x300价格6.5元一块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陈远豹">
    <w15:presenceInfo w15:providerId="WPS Office" w15:userId="148025969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trackRevisions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790399"/>
    <w:rsid w:val="063C6469"/>
    <w:rsid w:val="0FBD5017"/>
    <w:rsid w:val="12790399"/>
    <w:rsid w:val="199C37B0"/>
    <w:rsid w:val="27557C49"/>
    <w:rsid w:val="297E3137"/>
    <w:rsid w:val="37FB750A"/>
    <w:rsid w:val="385F3A63"/>
    <w:rsid w:val="50E0220E"/>
    <w:rsid w:val="5B605CFF"/>
    <w:rsid w:val="6D535020"/>
    <w:rsid w:val="724A2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microsoft.com/office/2011/relationships/people" Target="people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2018-07-16T03:31:00Z</dcterms:created>
  <dc:creator>Administrator</dc:creator>
  <cp:lastModifiedBy>陈远豹</cp:lastModifiedBy>
  <dcterms:modified xsi:type="dcterms:W3CDTF">2018-07-16T07:17:41Z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